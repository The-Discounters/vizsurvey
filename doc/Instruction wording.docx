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C2FEC" w14:textId="5E2A9DCA" w:rsidR="00326DF6" w:rsidRDefault="00326DF6" w:rsidP="00326DF6">
      <w:pPr>
        <w:pStyle w:val="muitypography-root"/>
        <w:shd w:val="clear" w:color="auto" w:fill="FFFFFF"/>
        <w:spacing w:before="0" w:beforeAutospacing="0" w:after="240" w:afterAutospacing="0"/>
        <w:rPr>
          <w:rFonts w:ascii="Roboto" w:hAnsi="Roboto"/>
          <w:color w:val="212529"/>
          <w:spacing w:val="2"/>
        </w:rPr>
      </w:pPr>
      <w:r>
        <w:rPr>
          <w:rFonts w:ascii="Roboto" w:hAnsi="Roboto"/>
          <w:color w:val="212529"/>
          <w:spacing w:val="2"/>
        </w:rPr>
        <w:t>You will be presented with a series of hypothetical choices of receiving two different amounts of money at two different times. Both amounts are in United States Dollars (USD) and both times are the delay in months from today. </w:t>
      </w:r>
      <w:r>
        <w:rPr>
          <w:rFonts w:ascii="Roboto" w:hAnsi="Roboto"/>
          <w:b/>
          <w:bCs/>
          <w:color w:val="212529"/>
          <w:spacing w:val="2"/>
        </w:rPr>
        <w:t>All amounts and delay times in the questions are hypothetical. We do ask that you imagine to the best of your ability that you are in this situation and need to make a choice between the two payments. These are very realistic choices that can present themselves to anyone, so for each question, please think which option you would choose if you were truly in this situation.</w:t>
      </w:r>
    </w:p>
    <w:p w14:paraId="7C274EFE" w14:textId="6A00814E" w:rsidR="00326DF6" w:rsidRDefault="00326DF6" w:rsidP="00326DF6">
      <w:pPr>
        <w:pStyle w:val="muitypography-root"/>
        <w:shd w:val="clear" w:color="auto" w:fill="FFFFFF"/>
        <w:spacing w:before="0" w:beforeAutospacing="0" w:after="240" w:afterAutospacing="0"/>
        <w:rPr>
          <w:rFonts w:ascii="Roboto" w:hAnsi="Roboto"/>
          <w:color w:val="212529"/>
          <w:spacing w:val="2"/>
        </w:rPr>
      </w:pPr>
      <w:r>
        <w:rPr>
          <w:rFonts w:ascii="Roboto" w:hAnsi="Roboto"/>
          <w:color w:val="212529"/>
          <w:spacing w:val="2"/>
        </w:rPr>
        <w:t>The amount and delay time for each option will be represented</w:t>
      </w:r>
      <w:ins w:id="0" w:author="Peter Cordone" w:date="2024-04-30T15:40:00Z">
        <w:r w:rsidR="00E52C39">
          <w:rPr>
            <w:rFonts w:ascii="Roboto" w:hAnsi="Roboto"/>
            <w:color w:val="212529"/>
            <w:spacing w:val="2"/>
          </w:rPr>
          <w:t xml:space="preserve"> in words or </w:t>
        </w:r>
      </w:ins>
      <w:del w:id="1" w:author="Peter Cordone" w:date="2024-04-30T15:40:00Z">
        <w:r w:rsidDel="00E52C39">
          <w:rPr>
            <w:rFonts w:ascii="Roboto" w:hAnsi="Roboto"/>
            <w:color w:val="212529"/>
            <w:spacing w:val="2"/>
          </w:rPr>
          <w:delText> </w:delText>
        </w:r>
      </w:del>
      <w:del w:id="2" w:author="Peter Cordone" w:date="2024-04-30T07:48:00Z">
        <w:r w:rsidDel="00A95AC0">
          <w:rPr>
            <w:rFonts w:ascii="Roboto" w:hAnsi="Roboto"/>
            <w:color w:val="212529"/>
            <w:spacing w:val="2"/>
          </w:rPr>
          <w:delText xml:space="preserve">as </w:delText>
        </w:r>
      </w:del>
      <w:r>
        <w:rPr>
          <w:rFonts w:ascii="Roboto" w:hAnsi="Roboto"/>
          <w:color w:val="212529"/>
          <w:spacing w:val="2"/>
        </w:rPr>
        <w:t>a</w:t>
      </w:r>
      <w:ins w:id="3" w:author="Peter Cordone" w:date="2024-04-30T15:40:00Z">
        <w:r w:rsidR="00E52C39">
          <w:rPr>
            <w:rFonts w:ascii="Roboto" w:hAnsi="Roboto"/>
            <w:color w:val="212529"/>
            <w:spacing w:val="2"/>
          </w:rPr>
          <w:t>s a</w:t>
        </w:r>
      </w:ins>
      <w:r>
        <w:rPr>
          <w:rFonts w:ascii="Roboto" w:hAnsi="Roboto"/>
          <w:color w:val="212529"/>
          <w:spacing w:val="2"/>
        </w:rPr>
        <w:t xml:space="preserve"> bar chart. You will make your choice by using keys on your keyboard (not your mouse). Press the </w:t>
      </w:r>
      <w:r>
        <w:rPr>
          <w:rFonts w:ascii="Roboto" w:hAnsi="Roboto"/>
          <w:b/>
          <w:bCs/>
          <w:color w:val="212529"/>
          <w:spacing w:val="2"/>
        </w:rPr>
        <w:t xml:space="preserve">left arrow </w:t>
      </w:r>
      <w:proofErr w:type="gramStart"/>
      <w:r>
        <w:rPr>
          <w:rFonts w:ascii="Roboto" w:hAnsi="Roboto"/>
          <w:b/>
          <w:bCs/>
          <w:color w:val="212529"/>
          <w:spacing w:val="2"/>
        </w:rPr>
        <w:t>key  to</w:t>
      </w:r>
      <w:proofErr w:type="gramEnd"/>
      <w:r>
        <w:rPr>
          <w:rFonts w:ascii="Roboto" w:hAnsi="Roboto"/>
          <w:b/>
          <w:bCs/>
          <w:color w:val="212529"/>
          <w:spacing w:val="2"/>
        </w:rPr>
        <w:t xml:space="preserve"> choose the earlier amount</w:t>
      </w:r>
      <w:r>
        <w:rPr>
          <w:rFonts w:ascii="Roboto" w:hAnsi="Roboto"/>
          <w:color w:val="212529"/>
          <w:spacing w:val="2"/>
        </w:rPr>
        <w:t> or the </w:t>
      </w:r>
      <w:r>
        <w:rPr>
          <w:rFonts w:ascii="Roboto" w:hAnsi="Roboto"/>
          <w:b/>
          <w:bCs/>
          <w:color w:val="212529"/>
          <w:spacing w:val="2"/>
        </w:rPr>
        <w:t>right arrow key  to choose the later amount</w:t>
      </w:r>
      <w:r>
        <w:rPr>
          <w:rFonts w:ascii="Roboto" w:hAnsi="Roboto"/>
          <w:color w:val="212529"/>
          <w:spacing w:val="2"/>
        </w:rPr>
        <w:t> then press the </w:t>
      </w:r>
      <w:r>
        <w:rPr>
          <w:rFonts w:ascii="Roboto" w:hAnsi="Roboto"/>
          <w:b/>
          <w:bCs/>
          <w:color w:val="212529"/>
          <w:spacing w:val="2"/>
        </w:rPr>
        <w:t>enter key  to accept your choice and advance to the next question. </w:t>
      </w:r>
      <w:r>
        <w:rPr>
          <w:rFonts w:ascii="Roboto" w:hAnsi="Roboto"/>
          <w:color w:val="212529"/>
          <w:spacing w:val="2"/>
        </w:rPr>
        <w:t xml:space="preserve">You must </w:t>
      </w:r>
      <w:proofErr w:type="gramStart"/>
      <w:r>
        <w:rPr>
          <w:rFonts w:ascii="Roboto" w:hAnsi="Roboto"/>
          <w:color w:val="212529"/>
          <w:spacing w:val="2"/>
        </w:rPr>
        <w:t>make a selection</w:t>
      </w:r>
      <w:proofErr w:type="gramEnd"/>
      <w:r>
        <w:rPr>
          <w:rFonts w:ascii="Roboto" w:hAnsi="Roboto"/>
          <w:color w:val="212529"/>
          <w:spacing w:val="2"/>
        </w:rPr>
        <w:t xml:space="preserve"> to proceed onto the next question. You </w:t>
      </w:r>
      <w:del w:id="4" w:author="Peter Cordone" w:date="2024-04-30T07:49:00Z">
        <w:r w:rsidDel="00A95AC0">
          <w:rPr>
            <w:rFonts w:ascii="Roboto" w:hAnsi="Roboto"/>
            <w:color w:val="212529"/>
            <w:spacing w:val="2"/>
          </w:rPr>
          <w:delText>can not</w:delText>
        </w:r>
      </w:del>
      <w:ins w:id="5" w:author="Peter Cordone" w:date="2024-04-30T07:49:00Z">
        <w:r w:rsidR="00A95AC0">
          <w:rPr>
            <w:rFonts w:ascii="Roboto" w:hAnsi="Roboto"/>
            <w:color w:val="212529"/>
            <w:spacing w:val="2"/>
          </w:rPr>
          <w:t>cannot</w:t>
        </w:r>
      </w:ins>
      <w:r>
        <w:rPr>
          <w:rFonts w:ascii="Roboto" w:hAnsi="Roboto"/>
          <w:color w:val="212529"/>
          <w:spacing w:val="2"/>
        </w:rPr>
        <w:t xml:space="preserve"> make your money choice selection using a mouse and </w:t>
      </w:r>
      <w:r>
        <w:rPr>
          <w:rFonts w:ascii="Roboto" w:hAnsi="Roboto"/>
          <w:b/>
          <w:bCs/>
          <w:color w:val="212529"/>
          <w:spacing w:val="2"/>
        </w:rPr>
        <w:t>must use the left or right arrow keys and the enter key.</w:t>
      </w:r>
      <w:r>
        <w:rPr>
          <w:rFonts w:ascii="Roboto" w:hAnsi="Roboto"/>
          <w:color w:val="212529"/>
          <w:spacing w:val="2"/>
        </w:rPr>
        <w:t> You can use a mouse to answer the additional survey questions after the money choice questions.</w:t>
      </w:r>
    </w:p>
    <w:p w14:paraId="0B0E5373" w14:textId="77777777" w:rsidR="00326DF6" w:rsidRDefault="00326DF6" w:rsidP="00326DF6">
      <w:pPr>
        <w:pStyle w:val="muitypography-root"/>
        <w:shd w:val="clear" w:color="auto" w:fill="FFFFFF"/>
        <w:spacing w:before="0" w:beforeAutospacing="0" w:after="240" w:afterAutospacing="0"/>
        <w:rPr>
          <w:rFonts w:ascii="Roboto" w:hAnsi="Roboto"/>
          <w:color w:val="212529"/>
          <w:spacing w:val="2"/>
        </w:rPr>
      </w:pPr>
      <w:r>
        <w:rPr>
          <w:rFonts w:ascii="Roboto" w:hAnsi="Roboto"/>
          <w:b/>
          <w:bCs/>
          <w:color w:val="212529"/>
          <w:spacing w:val="2"/>
        </w:rPr>
        <w:t>Try it out below: </w:t>
      </w:r>
      <w:r>
        <w:rPr>
          <w:rFonts w:ascii="Roboto" w:hAnsi="Roboto"/>
          <w:color w:val="212529"/>
          <w:spacing w:val="2"/>
        </w:rPr>
        <w:t>In the example below, the Bar chart button example represents the choice of receiving $300 two months from now and the bar on the left receiving $700 seven months from now. Select the earlier amount by pressing the left arrow key and later amount by pressing the right arrow key.</w:t>
      </w:r>
    </w:p>
    <w:p w14:paraId="58D503D0" w14:textId="77777777" w:rsidR="00326DF6" w:rsidRDefault="00326DF6"/>
    <w:sectPr w:rsidR="00326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Cordone">
    <w15:presenceInfo w15:providerId="Windows Live" w15:userId="ae667b6925b8bb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F6"/>
    <w:rsid w:val="00326DF6"/>
    <w:rsid w:val="0055158E"/>
    <w:rsid w:val="00A95AC0"/>
    <w:rsid w:val="00DD1204"/>
    <w:rsid w:val="00E52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843768"/>
  <w15:chartTrackingRefBased/>
  <w15:docId w15:val="{0AA53AFD-A224-2340-9658-5A969CA0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D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D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D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D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D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D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D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D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D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D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D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D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D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D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D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D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D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DF6"/>
    <w:rPr>
      <w:rFonts w:eastAsiaTheme="majorEastAsia" w:cstheme="majorBidi"/>
      <w:color w:val="272727" w:themeColor="text1" w:themeTint="D8"/>
    </w:rPr>
  </w:style>
  <w:style w:type="paragraph" w:styleId="Title">
    <w:name w:val="Title"/>
    <w:basedOn w:val="Normal"/>
    <w:next w:val="Normal"/>
    <w:link w:val="TitleChar"/>
    <w:uiPriority w:val="10"/>
    <w:qFormat/>
    <w:rsid w:val="00326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D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D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D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DF6"/>
    <w:pPr>
      <w:spacing w:before="160"/>
      <w:jc w:val="center"/>
    </w:pPr>
    <w:rPr>
      <w:i/>
      <w:iCs/>
      <w:color w:val="404040" w:themeColor="text1" w:themeTint="BF"/>
    </w:rPr>
  </w:style>
  <w:style w:type="character" w:customStyle="1" w:styleId="QuoteChar">
    <w:name w:val="Quote Char"/>
    <w:basedOn w:val="DefaultParagraphFont"/>
    <w:link w:val="Quote"/>
    <w:uiPriority w:val="29"/>
    <w:rsid w:val="00326DF6"/>
    <w:rPr>
      <w:i/>
      <w:iCs/>
      <w:color w:val="404040" w:themeColor="text1" w:themeTint="BF"/>
    </w:rPr>
  </w:style>
  <w:style w:type="paragraph" w:styleId="ListParagraph">
    <w:name w:val="List Paragraph"/>
    <w:basedOn w:val="Normal"/>
    <w:uiPriority w:val="34"/>
    <w:qFormat/>
    <w:rsid w:val="00326DF6"/>
    <w:pPr>
      <w:ind w:left="720"/>
      <w:contextualSpacing/>
    </w:pPr>
  </w:style>
  <w:style w:type="character" w:styleId="IntenseEmphasis">
    <w:name w:val="Intense Emphasis"/>
    <w:basedOn w:val="DefaultParagraphFont"/>
    <w:uiPriority w:val="21"/>
    <w:qFormat/>
    <w:rsid w:val="00326DF6"/>
    <w:rPr>
      <w:i/>
      <w:iCs/>
      <w:color w:val="0F4761" w:themeColor="accent1" w:themeShade="BF"/>
    </w:rPr>
  </w:style>
  <w:style w:type="paragraph" w:styleId="IntenseQuote">
    <w:name w:val="Intense Quote"/>
    <w:basedOn w:val="Normal"/>
    <w:next w:val="Normal"/>
    <w:link w:val="IntenseQuoteChar"/>
    <w:uiPriority w:val="30"/>
    <w:qFormat/>
    <w:rsid w:val="00326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DF6"/>
    <w:rPr>
      <w:i/>
      <w:iCs/>
      <w:color w:val="0F4761" w:themeColor="accent1" w:themeShade="BF"/>
    </w:rPr>
  </w:style>
  <w:style w:type="character" w:styleId="IntenseReference">
    <w:name w:val="Intense Reference"/>
    <w:basedOn w:val="DefaultParagraphFont"/>
    <w:uiPriority w:val="32"/>
    <w:qFormat/>
    <w:rsid w:val="00326DF6"/>
    <w:rPr>
      <w:b/>
      <w:bCs/>
      <w:smallCaps/>
      <w:color w:val="0F4761" w:themeColor="accent1" w:themeShade="BF"/>
      <w:spacing w:val="5"/>
    </w:rPr>
  </w:style>
  <w:style w:type="paragraph" w:customStyle="1" w:styleId="muitypography-root">
    <w:name w:val="muitypography-root"/>
    <w:basedOn w:val="Normal"/>
    <w:rsid w:val="00326DF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Revision">
    <w:name w:val="Revision"/>
    <w:hidden/>
    <w:uiPriority w:val="99"/>
    <w:semiHidden/>
    <w:rsid w:val="00A95A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0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Cordone</dc:creator>
  <cp:keywords/>
  <dc:description/>
  <cp:lastModifiedBy>Peter Cordone</cp:lastModifiedBy>
  <cp:revision>1</cp:revision>
  <dcterms:created xsi:type="dcterms:W3CDTF">2024-04-28T11:46:00Z</dcterms:created>
  <dcterms:modified xsi:type="dcterms:W3CDTF">2024-04-30T19:41:00Z</dcterms:modified>
</cp:coreProperties>
</file>